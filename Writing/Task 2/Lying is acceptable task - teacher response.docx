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41C602DD" w:rsidR="003D3B4B" w:rsidRDefault="11AE99B7" w:rsidP="11AE99B7">
      <w:pPr>
        <w:rPr>
          <w:b/>
          <w:bCs/>
          <w:sz w:val="24"/>
          <w:szCs w:val="24"/>
        </w:rPr>
      </w:pPr>
      <w:r w:rsidRPr="11AE99B7">
        <w:rPr>
          <w:b/>
          <w:bCs/>
          <w:sz w:val="24"/>
          <w:szCs w:val="24"/>
        </w:rPr>
        <w:t>Topic Title: There are times when lying is acceptable. Do you agree or disagree?</w:t>
      </w:r>
    </w:p>
    <w:p w14:paraId="38E46AF3" w14:textId="739DC941" w:rsidR="11AE99B7" w:rsidRDefault="11AE99B7" w:rsidP="11AE99B7">
      <w:pPr>
        <w:rPr>
          <w:sz w:val="24"/>
          <w:szCs w:val="24"/>
        </w:rPr>
      </w:pPr>
    </w:p>
    <w:p w14:paraId="47EFB334" w14:textId="0E7A1451" w:rsidR="11AE99B7" w:rsidRDefault="11AE99B7" w:rsidP="11AE99B7">
      <w:pPr>
        <w:rPr>
          <w:sz w:val="24"/>
          <w:szCs w:val="24"/>
        </w:rPr>
      </w:pPr>
      <w:r w:rsidRPr="11AE99B7">
        <w:rPr>
          <w:sz w:val="24"/>
          <w:szCs w:val="24"/>
        </w:rPr>
        <w:t xml:space="preserve">Assertions that end up false becomes quite </w:t>
      </w:r>
      <w:r w:rsidRPr="0064036D">
        <w:rPr>
          <w:sz w:val="24"/>
          <w:szCs w:val="24"/>
          <w:highlight w:val="yellow"/>
          <w:rPrChange w:id="0" w:author="MCA Com" w:date="2022-08-11T18:26:00Z">
            <w:rPr>
              <w:sz w:val="24"/>
              <w:szCs w:val="24"/>
            </w:rPr>
          </w:rPrChange>
        </w:rPr>
        <w:t>adjoining</w:t>
      </w:r>
      <w:ins w:id="1" w:author="MCA Com" w:date="2022-08-11T18:26:00Z">
        <w:r w:rsidR="0064036D">
          <w:rPr>
            <w:sz w:val="24"/>
            <w:szCs w:val="24"/>
          </w:rPr>
          <w:t xml:space="preserve"> meaning what?</w:t>
        </w:r>
      </w:ins>
      <w:r w:rsidRPr="11AE99B7">
        <w:rPr>
          <w:sz w:val="24"/>
          <w:szCs w:val="24"/>
        </w:rPr>
        <w:t xml:space="preserve"> in cases, and one </w:t>
      </w:r>
      <w:del w:id="2" w:author="MCA Com" w:date="2022-08-11T18:27:00Z">
        <w:r w:rsidRPr="11AE99B7" w:rsidDel="0064036D">
          <w:rPr>
            <w:sz w:val="24"/>
            <w:szCs w:val="24"/>
          </w:rPr>
          <w:delText>have</w:delText>
        </w:r>
      </w:del>
      <w:ins w:id="3" w:author="MCA Com" w:date="2022-08-11T18:27:00Z">
        <w:r w:rsidR="0064036D">
          <w:rPr>
            <w:sz w:val="24"/>
            <w:szCs w:val="24"/>
          </w:rPr>
          <w:t xml:space="preserve"> has</w:t>
        </w:r>
      </w:ins>
      <w:r w:rsidRPr="11AE99B7">
        <w:rPr>
          <w:sz w:val="24"/>
          <w:szCs w:val="24"/>
        </w:rPr>
        <w:t xml:space="preserve"> to go through these tough decisions </w:t>
      </w:r>
      <w:ins w:id="4" w:author="MCA Com" w:date="2022-08-11T18:27:00Z">
        <w:r w:rsidR="0064036D">
          <w:rPr>
            <w:sz w:val="24"/>
            <w:szCs w:val="24"/>
          </w:rPr>
          <w:t>whether</w:t>
        </w:r>
      </w:ins>
      <w:del w:id="5" w:author="MCA Com" w:date="2022-08-11T18:27:00Z">
        <w:r w:rsidRPr="11AE99B7" w:rsidDel="0064036D">
          <w:rPr>
            <w:sz w:val="24"/>
            <w:szCs w:val="24"/>
          </w:rPr>
          <w:delText>weather</w:delText>
        </w:r>
      </w:del>
      <w:r w:rsidRPr="11AE99B7">
        <w:rPr>
          <w:sz w:val="24"/>
          <w:szCs w:val="24"/>
        </w:rPr>
        <w:t xml:space="preserve"> </w:t>
      </w:r>
      <w:del w:id="6" w:author="MCA Com" w:date="2022-08-11T18:27:00Z">
        <w:r w:rsidRPr="11AE99B7" w:rsidDel="0064036D">
          <w:rPr>
            <w:sz w:val="24"/>
            <w:szCs w:val="24"/>
          </w:rPr>
          <w:delText>or not</w:delText>
        </w:r>
      </w:del>
      <w:r w:rsidRPr="11AE99B7">
        <w:rPr>
          <w:sz w:val="24"/>
          <w:szCs w:val="24"/>
        </w:rPr>
        <w:t xml:space="preserve"> to speak the truth</w:t>
      </w:r>
      <w:ins w:id="7" w:author="MCA Com" w:date="2022-08-11T18:27:00Z">
        <w:r w:rsidR="0064036D">
          <w:rPr>
            <w:sz w:val="24"/>
            <w:szCs w:val="24"/>
          </w:rPr>
          <w:t xml:space="preserve"> or not</w:t>
        </w:r>
      </w:ins>
      <w:r w:rsidRPr="11AE99B7">
        <w:rPr>
          <w:sz w:val="24"/>
          <w:szCs w:val="24"/>
        </w:rPr>
        <w:t>. Though it becomes</w:t>
      </w:r>
      <w:del w:id="8" w:author="MCA Com" w:date="2022-08-11T18:28:00Z">
        <w:r w:rsidRPr="11AE99B7" w:rsidDel="0064036D">
          <w:rPr>
            <w:sz w:val="24"/>
            <w:szCs w:val="24"/>
          </w:rPr>
          <w:delText>,</w:delText>
        </w:r>
      </w:del>
      <w:r w:rsidRPr="11AE99B7">
        <w:rPr>
          <w:sz w:val="24"/>
          <w:szCs w:val="24"/>
        </w:rPr>
        <w:t xml:space="preserve"> extremely difficult</w:t>
      </w:r>
      <w:ins w:id="9" w:author="MCA Com" w:date="2022-08-11T18:28:00Z">
        <w:r w:rsidR="0064036D">
          <w:rPr>
            <w:sz w:val="24"/>
            <w:szCs w:val="24"/>
          </w:rPr>
          <w:t>,</w:t>
        </w:r>
      </w:ins>
      <w:r w:rsidRPr="11AE99B7">
        <w:rPr>
          <w:sz w:val="24"/>
          <w:szCs w:val="24"/>
        </w:rPr>
        <w:t xml:space="preserve"> but I would recommend not to lie. </w:t>
      </w:r>
    </w:p>
    <w:p w14:paraId="32FC243B" w14:textId="100F4524" w:rsidR="11AE99B7" w:rsidRDefault="11AE99B7" w:rsidP="11AE99B7">
      <w:pPr>
        <w:rPr>
          <w:sz w:val="24"/>
          <w:szCs w:val="24"/>
        </w:rPr>
      </w:pPr>
      <w:r w:rsidRPr="11AE99B7">
        <w:rPr>
          <w:sz w:val="24"/>
          <w:szCs w:val="24"/>
        </w:rPr>
        <w:t>It has been noticed that now</w:t>
      </w:r>
      <w:del w:id="10" w:author="MCA Com" w:date="2022-08-11T18:29:00Z">
        <w:r w:rsidRPr="11AE99B7" w:rsidDel="0064036D">
          <w:rPr>
            <w:sz w:val="24"/>
            <w:szCs w:val="24"/>
          </w:rPr>
          <w:delText xml:space="preserve"> </w:delText>
        </w:r>
      </w:del>
      <w:ins w:id="11" w:author="MCA Com" w:date="2022-08-11T18:29:00Z">
        <w:r w:rsidR="0064036D">
          <w:rPr>
            <w:sz w:val="24"/>
            <w:szCs w:val="24"/>
          </w:rPr>
          <w:t>-</w:t>
        </w:r>
      </w:ins>
      <w:r w:rsidRPr="11AE99B7">
        <w:rPr>
          <w:sz w:val="24"/>
          <w:szCs w:val="24"/>
        </w:rPr>
        <w:t>a</w:t>
      </w:r>
      <w:del w:id="12" w:author="MCA Com" w:date="2022-08-11T18:29:00Z">
        <w:r w:rsidRPr="11AE99B7" w:rsidDel="0064036D">
          <w:rPr>
            <w:sz w:val="24"/>
            <w:szCs w:val="24"/>
          </w:rPr>
          <w:delText xml:space="preserve"> </w:delText>
        </w:r>
      </w:del>
      <w:r w:rsidRPr="11AE99B7">
        <w:rPr>
          <w:sz w:val="24"/>
          <w:szCs w:val="24"/>
        </w:rPr>
        <w:t>days, children are adopting this bad adequate of hiding things from their parents and teachers quite commonly. On the other hand, employees present ugly reasons to their higher management in case of missing the strict deadlines</w:t>
      </w:r>
      <w:del w:id="13" w:author="MCA Com" w:date="2022-08-11T18:29:00Z">
        <w:r w:rsidRPr="11AE99B7" w:rsidDel="0064036D">
          <w:rPr>
            <w:sz w:val="24"/>
            <w:szCs w:val="24"/>
          </w:rPr>
          <w:delText>,</w:delText>
        </w:r>
      </w:del>
      <w:r w:rsidRPr="11AE99B7">
        <w:rPr>
          <w:sz w:val="24"/>
          <w:szCs w:val="24"/>
        </w:rPr>
        <w:t xml:space="preserve"> which is absolutely wrong. In my opinion, with the vast majority of people having access to the internet and social media</w:t>
      </w:r>
      <w:del w:id="14" w:author="MCA Com" w:date="2022-08-11T18:30:00Z">
        <w:r w:rsidRPr="11AE99B7" w:rsidDel="0064036D">
          <w:rPr>
            <w:sz w:val="24"/>
            <w:szCs w:val="24"/>
          </w:rPr>
          <w:delText>,</w:delText>
        </w:r>
      </w:del>
      <w:r w:rsidRPr="11AE99B7">
        <w:rPr>
          <w:sz w:val="24"/>
          <w:szCs w:val="24"/>
        </w:rPr>
        <w:t xml:space="preserve"> people are mainly influenced by the patterns of others, especially celebrities, which causes them to adopt fake circumstances. </w:t>
      </w:r>
    </w:p>
    <w:p w14:paraId="3BDA6D87" w14:textId="469C5B33" w:rsidR="11AE99B7" w:rsidRDefault="11AE99B7" w:rsidP="11AE99B7">
      <w:pPr>
        <w:rPr>
          <w:sz w:val="24"/>
          <w:szCs w:val="24"/>
        </w:rPr>
      </w:pPr>
      <w:r w:rsidRPr="11AE99B7">
        <w:rPr>
          <w:sz w:val="24"/>
          <w:szCs w:val="24"/>
        </w:rPr>
        <w:t xml:space="preserve">However, there are times when </w:t>
      </w:r>
      <w:ins w:id="15" w:author="MCA Com" w:date="2022-08-11T18:32:00Z">
        <w:r w:rsidR="0064036D">
          <w:rPr>
            <w:sz w:val="24"/>
            <w:szCs w:val="24"/>
          </w:rPr>
          <w:t xml:space="preserve">truthfulness </w:t>
        </w:r>
      </w:ins>
      <w:del w:id="16" w:author="MCA Com" w:date="2022-08-11T18:32:00Z">
        <w:r w:rsidRPr="11AE99B7" w:rsidDel="0064036D">
          <w:rPr>
            <w:sz w:val="24"/>
            <w:szCs w:val="24"/>
          </w:rPr>
          <w:delText>originality</w:delText>
        </w:r>
      </w:del>
      <w:r w:rsidRPr="11AE99B7">
        <w:rPr>
          <w:sz w:val="24"/>
          <w:szCs w:val="24"/>
        </w:rPr>
        <w:t xml:space="preserve"> may cause damage to lives, properties and sentiments. In such cases</w:t>
      </w:r>
      <w:ins w:id="17" w:author="MCA Com" w:date="2022-08-11T18:32:00Z">
        <w:r w:rsidR="0064036D">
          <w:rPr>
            <w:sz w:val="24"/>
            <w:szCs w:val="24"/>
          </w:rPr>
          <w:t>,</w:t>
        </w:r>
      </w:ins>
      <w:r w:rsidRPr="11AE99B7">
        <w:rPr>
          <w:sz w:val="24"/>
          <w:szCs w:val="24"/>
        </w:rPr>
        <w:t xml:space="preserve"> it is a common practice to</w:t>
      </w:r>
      <w:del w:id="18" w:author="MCA Com" w:date="2022-08-11T18:33:00Z">
        <w:r w:rsidRPr="11AE99B7" w:rsidDel="0064036D">
          <w:rPr>
            <w:sz w:val="24"/>
            <w:szCs w:val="24"/>
          </w:rPr>
          <w:delText xml:space="preserve"> rep</w:delText>
        </w:r>
      </w:del>
      <w:del w:id="19" w:author="MCA Com" w:date="2022-08-11T18:32:00Z">
        <w:r w:rsidRPr="11AE99B7" w:rsidDel="0064036D">
          <w:rPr>
            <w:sz w:val="24"/>
            <w:szCs w:val="24"/>
          </w:rPr>
          <w:delText>licate</w:delText>
        </w:r>
      </w:del>
      <w:ins w:id="20" w:author="MCA Com" w:date="2022-08-11T18:33:00Z">
        <w:r w:rsidR="0064036D">
          <w:rPr>
            <w:sz w:val="24"/>
            <w:szCs w:val="24"/>
          </w:rPr>
          <w:t xml:space="preserve"> restate</w:t>
        </w:r>
      </w:ins>
      <w:r w:rsidRPr="11AE99B7">
        <w:rPr>
          <w:sz w:val="24"/>
          <w:szCs w:val="24"/>
        </w:rPr>
        <w:t xml:space="preserve"> the situation oppositely </w:t>
      </w:r>
      <w:del w:id="21" w:author="MCA Com" w:date="2022-08-11T18:33:00Z">
        <w:r w:rsidRPr="11AE99B7" w:rsidDel="0064036D">
          <w:rPr>
            <w:sz w:val="24"/>
            <w:szCs w:val="24"/>
          </w:rPr>
          <w:delText>for</w:delText>
        </w:r>
      </w:del>
      <w:ins w:id="22" w:author="MCA Com" w:date="2022-08-11T18:33:00Z">
        <w:r w:rsidR="0064036D">
          <w:rPr>
            <w:sz w:val="24"/>
            <w:szCs w:val="24"/>
          </w:rPr>
          <w:t xml:space="preserve"> in </w:t>
        </w:r>
      </w:ins>
      <w:del w:id="23" w:author="MCA Com" w:date="2022-08-11T18:33:00Z">
        <w:r w:rsidRPr="11AE99B7" w:rsidDel="0064036D">
          <w:rPr>
            <w:sz w:val="24"/>
            <w:szCs w:val="24"/>
          </w:rPr>
          <w:delText xml:space="preserve"> </w:delText>
        </w:r>
      </w:del>
      <w:r w:rsidRPr="11AE99B7">
        <w:rPr>
          <w:sz w:val="24"/>
          <w:szCs w:val="24"/>
        </w:rPr>
        <w:t xml:space="preserve">the larger interest of all the stakeholders. Therefore, doctors often found to hide the patient’s medical reports, or governments keep sensitive information hidden from their public for betterment of people and the future generations. </w:t>
      </w:r>
      <w:ins w:id="24" w:author="MCA Com" w:date="2022-08-11T18:34:00Z">
        <w:r w:rsidR="0064036D">
          <w:rPr>
            <w:sz w:val="24"/>
            <w:szCs w:val="24"/>
          </w:rPr>
          <w:t xml:space="preserve">As in the case of </w:t>
        </w:r>
      </w:ins>
      <w:ins w:id="25" w:author="MCA Com" w:date="2022-08-11T18:35:00Z">
        <w:r w:rsidR="00552BA0">
          <w:rPr>
            <w:sz w:val="24"/>
            <w:szCs w:val="24"/>
          </w:rPr>
          <w:t xml:space="preserve">a serious </w:t>
        </w:r>
      </w:ins>
      <w:ins w:id="26" w:author="MCA Com" w:date="2022-08-11T18:34:00Z">
        <w:r w:rsidR="00552BA0">
          <w:rPr>
            <w:sz w:val="24"/>
            <w:szCs w:val="24"/>
          </w:rPr>
          <w:t>illness</w:t>
        </w:r>
      </w:ins>
      <w:ins w:id="27" w:author="MCA Com" w:date="2022-08-11T18:35:00Z">
        <w:r w:rsidR="00552BA0">
          <w:rPr>
            <w:sz w:val="24"/>
            <w:szCs w:val="24"/>
          </w:rPr>
          <w:t>,</w:t>
        </w:r>
      </w:ins>
      <w:ins w:id="28" w:author="MCA Com" w:date="2022-08-11T18:34:00Z">
        <w:r w:rsidR="00552BA0">
          <w:rPr>
            <w:sz w:val="24"/>
            <w:szCs w:val="24"/>
          </w:rPr>
          <w:t xml:space="preserve"> </w:t>
        </w:r>
      </w:ins>
      <w:ins w:id="29" w:author="MCA Com" w:date="2022-08-11T18:35:00Z">
        <w:r w:rsidR="00552BA0">
          <w:rPr>
            <w:sz w:val="24"/>
            <w:szCs w:val="24"/>
          </w:rPr>
          <w:t>a</w:t>
        </w:r>
      </w:ins>
      <w:ins w:id="30" w:author="MCA Com" w:date="2022-08-11T18:34:00Z">
        <w:r w:rsidR="0064036D">
          <w:rPr>
            <w:sz w:val="24"/>
            <w:szCs w:val="24"/>
          </w:rPr>
          <w:t>l</w:t>
        </w:r>
      </w:ins>
      <w:del w:id="31" w:author="MCA Com" w:date="2022-08-11T18:34:00Z">
        <w:r w:rsidRPr="11AE99B7" w:rsidDel="0064036D">
          <w:rPr>
            <w:sz w:val="24"/>
            <w:szCs w:val="24"/>
          </w:rPr>
          <w:delText>T</w:delText>
        </w:r>
      </w:del>
      <w:ins w:id="32" w:author="MCA Com" w:date="2022-08-11T18:34:00Z">
        <w:r w:rsidR="0064036D">
          <w:rPr>
            <w:sz w:val="24"/>
            <w:szCs w:val="24"/>
          </w:rPr>
          <w:t>t</w:t>
        </w:r>
      </w:ins>
      <w:r w:rsidRPr="11AE99B7">
        <w:rPr>
          <w:sz w:val="24"/>
          <w:szCs w:val="24"/>
        </w:rPr>
        <w:t>hough</w:t>
      </w:r>
      <w:del w:id="33" w:author="MCA Com" w:date="2022-08-11T18:35:00Z">
        <w:r w:rsidRPr="11AE99B7" w:rsidDel="00552BA0">
          <w:rPr>
            <w:sz w:val="24"/>
            <w:szCs w:val="24"/>
          </w:rPr>
          <w:delText>,</w:delText>
        </w:r>
      </w:del>
      <w:r w:rsidRPr="11AE99B7">
        <w:rPr>
          <w:sz w:val="24"/>
          <w:szCs w:val="24"/>
        </w:rPr>
        <w:t xml:space="preserve"> reports may be presented to the sufferer’s guardian to take good care of him, but the patient himself </w:t>
      </w:r>
      <w:del w:id="34" w:author="MCA Com" w:date="2022-08-11T18:35:00Z">
        <w:r w:rsidRPr="11AE99B7" w:rsidDel="00552BA0">
          <w:rPr>
            <w:sz w:val="24"/>
            <w:szCs w:val="24"/>
          </w:rPr>
          <w:delText>is</w:delText>
        </w:r>
      </w:del>
      <w:ins w:id="35" w:author="MCA Com" w:date="2022-08-11T18:35:00Z">
        <w:r w:rsidR="00552BA0">
          <w:rPr>
            <w:sz w:val="24"/>
            <w:szCs w:val="24"/>
          </w:rPr>
          <w:t xml:space="preserve"> is kept</w:t>
        </w:r>
      </w:ins>
      <w:r w:rsidRPr="11AE99B7">
        <w:rPr>
          <w:sz w:val="24"/>
          <w:szCs w:val="24"/>
        </w:rPr>
        <w:t xml:space="preserve"> satisfied with the results. </w:t>
      </w:r>
    </w:p>
    <w:p w14:paraId="64C41E7E" w14:textId="4FC8A3BD" w:rsidR="11AE99B7" w:rsidRDefault="11AE99B7" w:rsidP="11AE99B7">
      <w:pPr>
        <w:rPr>
          <w:ins w:id="36" w:author="MCA Com" w:date="2022-08-11T18:38:00Z"/>
          <w:sz w:val="24"/>
          <w:szCs w:val="24"/>
        </w:rPr>
      </w:pPr>
      <w:r w:rsidRPr="11AE99B7">
        <w:rPr>
          <w:sz w:val="24"/>
          <w:szCs w:val="24"/>
        </w:rPr>
        <w:t xml:space="preserve">In </w:t>
      </w:r>
      <w:del w:id="37" w:author="MCA Com" w:date="2022-08-11T18:36:00Z">
        <w:r w:rsidRPr="11AE99B7" w:rsidDel="00552BA0">
          <w:rPr>
            <w:sz w:val="24"/>
            <w:szCs w:val="24"/>
          </w:rPr>
          <w:delText>the</w:delText>
        </w:r>
      </w:del>
      <w:ins w:id="38" w:author="MCA Com" w:date="2022-08-11T18:36:00Z">
        <w:r w:rsidR="00552BA0">
          <w:rPr>
            <w:sz w:val="24"/>
            <w:szCs w:val="24"/>
          </w:rPr>
          <w:t xml:space="preserve"> a </w:t>
        </w:r>
      </w:ins>
      <w:del w:id="39" w:author="MCA Com" w:date="2022-08-11T18:36:00Z">
        <w:r w:rsidRPr="11AE99B7" w:rsidDel="00552BA0">
          <w:rPr>
            <w:sz w:val="24"/>
            <w:szCs w:val="24"/>
          </w:rPr>
          <w:delText xml:space="preserve"> </w:delText>
        </w:r>
      </w:del>
      <w:r w:rsidRPr="11AE99B7">
        <w:rPr>
          <w:sz w:val="24"/>
          <w:szCs w:val="24"/>
        </w:rPr>
        <w:t xml:space="preserve">nutshell, situations can be modified based on the circumstances, but the school of thought and education remains the same. Even though it is in the good interest to proclaim false, </w:t>
      </w:r>
      <w:del w:id="40" w:author="MCA Com" w:date="2022-08-11T18:37:00Z">
        <w:r w:rsidRPr="11AE99B7" w:rsidDel="00552BA0">
          <w:rPr>
            <w:sz w:val="24"/>
            <w:szCs w:val="24"/>
          </w:rPr>
          <w:delText>one</w:delText>
        </w:r>
      </w:del>
      <w:ins w:id="41" w:author="MCA Com" w:date="2022-08-11T18:38:00Z">
        <w:r w:rsidR="00552BA0">
          <w:rPr>
            <w:sz w:val="24"/>
            <w:szCs w:val="24"/>
          </w:rPr>
          <w:t>f</w:t>
        </w:r>
      </w:ins>
      <w:ins w:id="42" w:author="MCA Com" w:date="2022-08-11T18:37:00Z">
        <w:r w:rsidR="00552BA0">
          <w:rPr>
            <w:sz w:val="24"/>
            <w:szCs w:val="24"/>
          </w:rPr>
          <w:t>irstly,</w:t>
        </w:r>
      </w:ins>
      <w:r w:rsidRPr="11AE99B7">
        <w:rPr>
          <w:sz w:val="24"/>
          <w:szCs w:val="24"/>
        </w:rPr>
        <w:t xml:space="preserve"> it </w:t>
      </w:r>
      <w:del w:id="43" w:author="MCA Com" w:date="2022-08-11T18:37:00Z">
        <w:r w:rsidRPr="11AE99B7" w:rsidDel="00552BA0">
          <w:rPr>
            <w:sz w:val="24"/>
            <w:szCs w:val="24"/>
          </w:rPr>
          <w:delText>should</w:delText>
        </w:r>
      </w:del>
      <w:ins w:id="44" w:author="MCA Com" w:date="2022-08-11T18:37:00Z">
        <w:r w:rsidR="00552BA0">
          <w:rPr>
            <w:sz w:val="24"/>
            <w:szCs w:val="24"/>
          </w:rPr>
          <w:t xml:space="preserve"> could</w:t>
        </w:r>
      </w:ins>
      <w:r w:rsidRPr="11AE99B7">
        <w:rPr>
          <w:sz w:val="24"/>
          <w:szCs w:val="24"/>
        </w:rPr>
        <w:t xml:space="preserve"> never be justified, second</w:t>
      </w:r>
      <w:ins w:id="45" w:author="MCA Com" w:date="2022-08-11T18:38:00Z">
        <w:r w:rsidR="00552BA0">
          <w:rPr>
            <w:sz w:val="24"/>
            <w:szCs w:val="24"/>
          </w:rPr>
          <w:t>ly</w:t>
        </w:r>
      </w:ins>
      <w:r w:rsidRPr="11AE99B7">
        <w:rPr>
          <w:sz w:val="24"/>
          <w:szCs w:val="24"/>
        </w:rPr>
        <w:t xml:space="preserve">, we should not promote lying. In my opinion, our basic terms should never change based on the decisions taken in the specific situations. </w:t>
      </w:r>
    </w:p>
    <w:p w14:paraId="3C586E67" w14:textId="77777777" w:rsidR="00552BA0" w:rsidRDefault="00552BA0" w:rsidP="11AE99B7">
      <w:pPr>
        <w:rPr>
          <w:ins w:id="46" w:author="MCA Com" w:date="2022-08-11T18:44:00Z"/>
          <w:sz w:val="24"/>
          <w:szCs w:val="24"/>
        </w:rPr>
      </w:pPr>
      <w:ins w:id="47" w:author="MCA Com" w:date="2022-08-11T18:38:00Z">
        <w:r>
          <w:rPr>
            <w:sz w:val="24"/>
            <w:szCs w:val="24"/>
          </w:rPr>
          <w:t xml:space="preserve">The essay addresses all the parts of the task. </w:t>
        </w:r>
      </w:ins>
      <w:ins w:id="48" w:author="MCA Com" w:date="2022-08-11T18:39:00Z">
        <w:r>
          <w:rPr>
            <w:sz w:val="24"/>
            <w:szCs w:val="24"/>
          </w:rPr>
          <w:t>Moreover,</w:t>
        </w:r>
      </w:ins>
      <w:ins w:id="49" w:author="MCA Com" w:date="2022-08-11T18:38:00Z">
        <w:r>
          <w:rPr>
            <w:sz w:val="24"/>
            <w:szCs w:val="24"/>
          </w:rPr>
          <w:t xml:space="preserve"> the ideas presented are all rel</w:t>
        </w:r>
      </w:ins>
      <w:ins w:id="50" w:author="MCA Com" w:date="2022-08-11T18:39:00Z">
        <w:r>
          <w:rPr>
            <w:sz w:val="24"/>
            <w:szCs w:val="24"/>
          </w:rPr>
          <w:t>e</w:t>
        </w:r>
      </w:ins>
      <w:ins w:id="51" w:author="MCA Com" w:date="2022-08-11T18:38:00Z">
        <w:r>
          <w:rPr>
            <w:sz w:val="24"/>
            <w:szCs w:val="24"/>
          </w:rPr>
          <w:t>vant</w:t>
        </w:r>
      </w:ins>
      <w:ins w:id="52" w:author="MCA Com" w:date="2022-08-11T18:39:00Z">
        <w:r>
          <w:rPr>
            <w:sz w:val="24"/>
            <w:szCs w:val="24"/>
          </w:rPr>
          <w:t xml:space="preserve"> and well-thought-of. The range of vocabulary is relatively wide</w:t>
        </w:r>
      </w:ins>
      <w:ins w:id="53" w:author="MCA Com" w:date="2022-08-11T18:40:00Z">
        <w:r>
          <w:rPr>
            <w:sz w:val="24"/>
            <w:szCs w:val="24"/>
          </w:rPr>
          <w:t>. Howe</w:t>
        </w:r>
      </w:ins>
      <w:ins w:id="54" w:author="MCA Com" w:date="2022-08-11T18:41:00Z">
        <w:r>
          <w:rPr>
            <w:sz w:val="24"/>
            <w:szCs w:val="24"/>
          </w:rPr>
          <w:t>ve</w:t>
        </w:r>
      </w:ins>
      <w:ins w:id="55" w:author="MCA Com" w:date="2022-08-11T18:40:00Z">
        <w:r>
          <w:rPr>
            <w:sz w:val="24"/>
            <w:szCs w:val="24"/>
          </w:rPr>
          <w:t>r, there are few mistakes in the selection of w</w:t>
        </w:r>
      </w:ins>
      <w:ins w:id="56" w:author="MCA Com" w:date="2022-08-11T18:41:00Z">
        <w:r>
          <w:rPr>
            <w:sz w:val="24"/>
            <w:szCs w:val="24"/>
          </w:rPr>
          <w:t xml:space="preserve">ords due to </w:t>
        </w:r>
      </w:ins>
      <w:ins w:id="57" w:author="MCA Com" w:date="2022-08-11T18:42:00Z">
        <w:r>
          <w:rPr>
            <w:sz w:val="24"/>
            <w:szCs w:val="24"/>
          </w:rPr>
          <w:t>the use of overly-complicated words. A variety of complex structures are used with minor inaccuracies</w:t>
        </w:r>
      </w:ins>
      <w:ins w:id="58" w:author="MCA Com" w:date="2022-08-11T18:43:00Z">
        <w:r>
          <w:rPr>
            <w:sz w:val="24"/>
            <w:szCs w:val="24"/>
          </w:rPr>
          <w:t xml:space="preserve"> and occasional accuracies.  Overall a well-written and coherent essay.</w:t>
        </w:r>
      </w:ins>
    </w:p>
    <w:p w14:paraId="5F3E6393" w14:textId="1EB9B928" w:rsidR="00552BA0" w:rsidRDefault="005F28B6" w:rsidP="11AE99B7">
      <w:pPr>
        <w:rPr>
          <w:sz w:val="24"/>
          <w:szCs w:val="24"/>
        </w:rPr>
      </w:pPr>
      <w:ins w:id="59" w:author="MCA Com" w:date="2022-08-11T18:44:00Z">
        <w:r>
          <w:rPr>
            <w:sz w:val="24"/>
            <w:szCs w:val="24"/>
          </w:rPr>
          <w:t>6.5</w:t>
        </w:r>
        <w:bookmarkStart w:id="60" w:name="_GoBack"/>
        <w:bookmarkEnd w:id="60"/>
        <w:r w:rsidR="00552BA0">
          <w:rPr>
            <w:sz w:val="24"/>
            <w:szCs w:val="24"/>
          </w:rPr>
          <w:t xml:space="preserve"> Band</w:t>
        </w:r>
      </w:ins>
      <w:ins w:id="61" w:author="MCA Com" w:date="2022-08-11T18:43:00Z">
        <w:r w:rsidR="00552BA0">
          <w:rPr>
            <w:sz w:val="24"/>
            <w:szCs w:val="24"/>
          </w:rPr>
          <w:t xml:space="preserve"> </w:t>
        </w:r>
      </w:ins>
      <w:ins w:id="62" w:author="MCA Com" w:date="2022-08-11T18:42:00Z">
        <w:r w:rsidR="00552BA0">
          <w:rPr>
            <w:sz w:val="24"/>
            <w:szCs w:val="24"/>
          </w:rPr>
          <w:t xml:space="preserve"> </w:t>
        </w:r>
      </w:ins>
      <w:ins w:id="63" w:author="MCA Com" w:date="2022-08-11T18:38:00Z">
        <w:r w:rsidR="00552BA0">
          <w:rPr>
            <w:sz w:val="24"/>
            <w:szCs w:val="24"/>
          </w:rPr>
          <w:t xml:space="preserve"> </w:t>
        </w:r>
      </w:ins>
    </w:p>
    <w:p w14:paraId="2D3EC952" w14:textId="0A521D18" w:rsidR="11AE99B7" w:rsidRDefault="11AE99B7" w:rsidP="11AE99B7">
      <w:pPr>
        <w:rPr>
          <w:sz w:val="24"/>
          <w:szCs w:val="24"/>
        </w:rPr>
      </w:pPr>
      <w:r w:rsidRPr="11AE99B7">
        <w:rPr>
          <w:sz w:val="24"/>
          <w:szCs w:val="24"/>
        </w:rPr>
        <w:t xml:space="preserve">  </w:t>
      </w:r>
    </w:p>
    <w:p w14:paraId="7805B5AA" w14:textId="42A63FCA" w:rsidR="11AE99B7" w:rsidRDefault="11AE99B7" w:rsidP="11AE99B7">
      <w:pPr>
        <w:rPr>
          <w:sz w:val="24"/>
          <w:szCs w:val="24"/>
        </w:rPr>
      </w:pPr>
    </w:p>
    <w:p w14:paraId="03490BB0" w14:textId="1DD521E0" w:rsidR="11AE99B7" w:rsidRDefault="11AE99B7" w:rsidP="11AE99B7">
      <w:pPr>
        <w:rPr>
          <w:sz w:val="24"/>
          <w:szCs w:val="24"/>
        </w:rPr>
      </w:pPr>
      <w:r w:rsidRPr="11AE99B7">
        <w:rPr>
          <w:sz w:val="24"/>
          <w:szCs w:val="24"/>
        </w:rPr>
        <w:t xml:space="preserve">Word Count # 268 </w:t>
      </w:r>
    </w:p>
    <w:p w14:paraId="011F6F9A" w14:textId="03BA9975" w:rsidR="11AE99B7" w:rsidRDefault="11AE99B7" w:rsidP="11AE99B7">
      <w:pPr>
        <w:rPr>
          <w:sz w:val="24"/>
          <w:szCs w:val="24"/>
        </w:rPr>
      </w:pPr>
      <w:r w:rsidRPr="11AE99B7">
        <w:rPr>
          <w:sz w:val="24"/>
          <w:szCs w:val="24"/>
        </w:rPr>
        <w:t xml:space="preserve"> </w:t>
      </w:r>
    </w:p>
    <w:sectPr w:rsidR="11AE99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CA Com">
    <w15:presenceInfo w15:providerId="None" w15:userId="MCA 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3BBB318"/>
    <w:rsid w:val="003D3B4B"/>
    <w:rsid w:val="00552BA0"/>
    <w:rsid w:val="005F28B6"/>
    <w:rsid w:val="0064036D"/>
    <w:rsid w:val="00AE454F"/>
    <w:rsid w:val="03BBB318"/>
    <w:rsid w:val="11AE9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BB318"/>
  <w15:chartTrackingRefBased/>
  <w15:docId w15:val="{D2BEF9FE-2874-4934-AF78-C68380773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03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036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Aasim Khan</dc:creator>
  <cp:keywords/>
  <dc:description/>
  <cp:lastModifiedBy>MCA Com</cp:lastModifiedBy>
  <cp:revision>18</cp:revision>
  <dcterms:created xsi:type="dcterms:W3CDTF">2022-08-10T18:33:00Z</dcterms:created>
  <dcterms:modified xsi:type="dcterms:W3CDTF">2022-08-11T13:44:00Z</dcterms:modified>
</cp:coreProperties>
</file>